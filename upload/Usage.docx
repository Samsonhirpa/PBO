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DB5" w:rsidRPr="001C2DB5" w:rsidRDefault="001C2DB5" w:rsidP="00CD6B3B">
      <w:pPr>
        <w:rPr>
          <w:b/>
          <w:sz w:val="26"/>
        </w:rPr>
      </w:pPr>
      <w:r w:rsidRPr="001C2DB5">
        <w:rPr>
          <w:b/>
          <w:sz w:val="26"/>
        </w:rPr>
        <w:t xml:space="preserve">Insert data to </w:t>
      </w:r>
      <w:proofErr w:type="spellStart"/>
      <w:r w:rsidRPr="001C2DB5">
        <w:rPr>
          <w:b/>
          <w:sz w:val="26"/>
        </w:rPr>
        <w:t>laravel</w:t>
      </w:r>
      <w:proofErr w:type="spellEnd"/>
    </w:p>
    <w:p w:rsidR="001C2DB5" w:rsidRDefault="001C2DB5" w:rsidP="00CD6B3B">
      <w:proofErr w:type="spellStart"/>
      <w:proofErr w:type="gramStart"/>
      <w:r w:rsidRPr="001C2DB5">
        <w:t>php</w:t>
      </w:r>
      <w:proofErr w:type="spellEnd"/>
      <w:proofErr w:type="gramEnd"/>
      <w:r w:rsidRPr="001C2DB5">
        <w:t xml:space="preserve"> artisan tinker</w:t>
      </w:r>
    </w:p>
    <w:p w:rsidR="00B157D3" w:rsidRDefault="001C2DB5" w:rsidP="001C2DB5">
      <w:r>
        <w:t>DB::table("library")-&gt;insert(["</w:t>
      </w:r>
      <w:proofErr w:type="spellStart"/>
      <w:r>
        <w:t>bookname</w:t>
      </w:r>
      <w:proofErr w:type="spellEnd"/>
      <w:r>
        <w:t>"=&gt;"oxford dictionary","</w:t>
      </w:r>
      <w:proofErr w:type="spellStart"/>
      <w:r>
        <w:t>catogry</w:t>
      </w:r>
      <w:proofErr w:type="spellEnd"/>
      <w:r>
        <w:t xml:space="preserve">"=&gt;"Dictionary </w:t>
      </w:r>
      <w:r>
        <w:t>books","</w:t>
      </w:r>
      <w:proofErr w:type="spellStart"/>
      <w:r>
        <w:t>created_at</w:t>
      </w:r>
      <w:proofErr w:type="spellEnd"/>
      <w:r>
        <w:t xml:space="preserve">"=&gt;new </w:t>
      </w:r>
      <w:proofErr w:type="spellStart"/>
      <w:r>
        <w:t>DateTi</w:t>
      </w:r>
      <w:r>
        <w:t>me</w:t>
      </w:r>
      <w:proofErr w:type="spellEnd"/>
      <w:r>
        <w:t>]);</w:t>
      </w:r>
    </w:p>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Default="00AA5435" w:rsidP="001C2DB5"/>
    <w:p w:rsidR="00AA5435" w:rsidRPr="00AA5435" w:rsidRDefault="00AA5435" w:rsidP="00AA5435">
      <w:pPr>
        <w:spacing w:after="0" w:line="240" w:lineRule="auto"/>
        <w:textAlignment w:val="baseline"/>
        <w:outlineLvl w:val="0"/>
        <w:rPr>
          <w:rFonts w:ascii="inherit" w:eastAsia="Times New Roman" w:hAnsi="inherit" w:cs="Times New Roman"/>
          <w:b/>
          <w:bCs/>
          <w:caps/>
          <w:color w:val="000000"/>
          <w:kern w:val="36"/>
          <w:sz w:val="45"/>
          <w:szCs w:val="45"/>
        </w:rPr>
      </w:pPr>
      <w:r w:rsidRPr="00AA5435">
        <w:rPr>
          <w:rFonts w:ascii="inherit" w:eastAsia="Times New Roman" w:hAnsi="inherit" w:cs="Times New Roman"/>
          <w:b/>
          <w:bCs/>
          <w:caps/>
          <w:color w:val="000000"/>
          <w:kern w:val="36"/>
          <w:sz w:val="45"/>
          <w:szCs w:val="45"/>
        </w:rPr>
        <w:t>ONLINE STUDENT MANAGEMENT SYSTEM IN PHP WITH SOURCE CODE</w:t>
      </w:r>
    </w:p>
    <w:p w:rsidR="00AA5435" w:rsidRPr="00AA5435" w:rsidRDefault="00AA5435" w:rsidP="00AA5435">
      <w:pPr>
        <w:numPr>
          <w:ilvl w:val="0"/>
          <w:numId w:val="1"/>
        </w:numPr>
        <w:spacing w:after="0" w:line="240" w:lineRule="auto"/>
        <w:ind w:left="0" w:right="300"/>
        <w:textAlignment w:val="baseline"/>
        <w:rPr>
          <w:rFonts w:ascii="inherit" w:eastAsia="Times New Roman" w:hAnsi="inherit" w:cs="Times New Roman"/>
          <w:b/>
          <w:bCs/>
          <w:color w:val="989898"/>
          <w:sz w:val="19"/>
          <w:szCs w:val="19"/>
        </w:rPr>
      </w:pPr>
      <w:r w:rsidRPr="00AA5435">
        <w:rPr>
          <w:rFonts w:ascii="inherit" w:eastAsia="Times New Roman" w:hAnsi="inherit" w:cs="Times New Roman"/>
          <w:b/>
          <w:bCs/>
          <w:color w:val="989898"/>
          <w:sz w:val="19"/>
          <w:szCs w:val="19"/>
        </w:rPr>
        <w:t>April 2, 2019</w:t>
      </w:r>
    </w:p>
    <w:p w:rsidR="00AA5435" w:rsidRPr="00AA5435" w:rsidRDefault="00AA5435" w:rsidP="00AA5435">
      <w:pPr>
        <w:numPr>
          <w:ilvl w:val="0"/>
          <w:numId w:val="1"/>
        </w:numPr>
        <w:spacing w:after="0" w:line="240" w:lineRule="auto"/>
        <w:ind w:left="0" w:right="300"/>
        <w:textAlignment w:val="baseline"/>
        <w:rPr>
          <w:rFonts w:ascii="inherit" w:eastAsia="Times New Roman" w:hAnsi="inherit" w:cs="Times New Roman"/>
          <w:b/>
          <w:bCs/>
          <w:color w:val="989898"/>
          <w:sz w:val="19"/>
          <w:szCs w:val="19"/>
        </w:rPr>
      </w:pPr>
      <w:hyperlink r:id="rId6" w:history="1">
        <w:r w:rsidRPr="00AA5435">
          <w:rPr>
            <w:rFonts w:ascii="inherit" w:eastAsia="Times New Roman" w:hAnsi="inherit" w:cs="Times New Roman"/>
            <w:b/>
            <w:bCs/>
            <w:color w:val="808080"/>
            <w:sz w:val="19"/>
            <w:szCs w:val="19"/>
            <w:u w:val="single"/>
            <w:bdr w:val="none" w:sz="0" w:space="0" w:color="auto" w:frame="1"/>
          </w:rPr>
          <w:t xml:space="preserve">Fabian </w:t>
        </w:r>
        <w:proofErr w:type="spellStart"/>
        <w:r w:rsidRPr="00AA5435">
          <w:rPr>
            <w:rFonts w:ascii="inherit" w:eastAsia="Times New Roman" w:hAnsi="inherit" w:cs="Times New Roman"/>
            <w:b/>
            <w:bCs/>
            <w:color w:val="808080"/>
            <w:sz w:val="19"/>
            <w:szCs w:val="19"/>
            <w:u w:val="single"/>
            <w:bdr w:val="none" w:sz="0" w:space="0" w:color="auto" w:frame="1"/>
          </w:rPr>
          <w:t>Ros</w:t>
        </w:r>
        <w:proofErr w:type="spellEnd"/>
      </w:hyperlink>
    </w:p>
    <w:p w:rsidR="00AA5435" w:rsidRPr="00AA5435" w:rsidRDefault="00AA5435" w:rsidP="00AA5435">
      <w:pPr>
        <w:numPr>
          <w:ilvl w:val="0"/>
          <w:numId w:val="1"/>
        </w:numPr>
        <w:spacing w:after="0" w:line="240" w:lineRule="auto"/>
        <w:ind w:left="0" w:right="300"/>
        <w:textAlignment w:val="baseline"/>
        <w:rPr>
          <w:rFonts w:ascii="inherit" w:eastAsia="Times New Roman" w:hAnsi="inherit" w:cs="Times New Roman"/>
          <w:b/>
          <w:bCs/>
          <w:color w:val="989898"/>
          <w:sz w:val="19"/>
          <w:szCs w:val="19"/>
        </w:rPr>
      </w:pPr>
      <w:hyperlink r:id="rId7" w:anchor="comments" w:history="1">
        <w:r w:rsidRPr="00AA5435">
          <w:rPr>
            <w:rFonts w:ascii="inherit" w:eastAsia="Times New Roman" w:hAnsi="inherit" w:cs="Times New Roman"/>
            <w:b/>
            <w:bCs/>
            <w:color w:val="808080"/>
            <w:sz w:val="19"/>
            <w:szCs w:val="19"/>
            <w:u w:val="single"/>
            <w:bdr w:val="none" w:sz="0" w:space="0" w:color="auto" w:frame="1"/>
          </w:rPr>
          <w:t>4 Comments</w:t>
        </w:r>
      </w:hyperlink>
    </w:p>
    <w:p w:rsidR="00AA5435" w:rsidRPr="00AA5435" w:rsidRDefault="00AA5435" w:rsidP="00AA5435">
      <w:pPr>
        <w:shd w:val="clear" w:color="auto" w:fill="FFFFFF"/>
        <w:spacing w:after="0" w:line="240" w:lineRule="auto"/>
        <w:textAlignment w:val="baseline"/>
        <w:rPr>
          <w:ins w:id="0" w:author="Unknown"/>
          <w:rFonts w:ascii="inherit" w:eastAsia="Times New Roman" w:hAnsi="inherit" w:cs="Open Sans"/>
          <w:color w:val="4C4C4C"/>
          <w:sz w:val="21"/>
          <w:szCs w:val="21"/>
        </w:rPr>
      </w:pPr>
      <w:ins w:id="1" w:author="Unknown">
        <w:r w:rsidRPr="00AA5435">
          <w:rPr>
            <w:rFonts w:ascii="inherit" w:eastAsia="Times New Roman" w:hAnsi="inherit" w:cs="Open Sans"/>
            <w:b/>
            <w:bCs/>
            <w:color w:val="4C4C4C"/>
            <w:sz w:val="21"/>
            <w:szCs w:val="21"/>
            <w:bdr w:val="none" w:sz="0" w:space="0" w:color="auto" w:frame="1"/>
          </w:rPr>
          <w:t>Project: Online Student Management System in PHP with source code</w:t>
        </w:r>
      </w:ins>
    </w:p>
    <w:p w:rsidR="00AA5435" w:rsidRPr="00AA5435" w:rsidRDefault="00AA5435" w:rsidP="00AA5435">
      <w:pPr>
        <w:shd w:val="clear" w:color="auto" w:fill="FFFFFF"/>
        <w:spacing w:before="450" w:after="300" w:line="240" w:lineRule="auto"/>
        <w:textAlignment w:val="baseline"/>
        <w:outlineLvl w:val="5"/>
        <w:rPr>
          <w:ins w:id="2" w:author="Unknown"/>
          <w:rFonts w:ascii="inherit" w:eastAsia="Times New Roman" w:hAnsi="inherit" w:cs="Open Sans"/>
          <w:b/>
          <w:bCs/>
          <w:color w:val="000000"/>
          <w:sz w:val="18"/>
          <w:szCs w:val="18"/>
        </w:rPr>
      </w:pPr>
      <w:ins w:id="3" w:author="Unknown">
        <w:r w:rsidRPr="00AA5435">
          <w:rPr>
            <w:rFonts w:ascii="inherit" w:eastAsia="Times New Roman" w:hAnsi="inherit" w:cs="Open Sans"/>
            <w:b/>
            <w:bCs/>
            <w:color w:val="000000"/>
            <w:sz w:val="18"/>
            <w:szCs w:val="18"/>
          </w:rPr>
          <w:t>About Project</w:t>
        </w:r>
      </w:ins>
    </w:p>
    <w:p w:rsidR="00AA5435" w:rsidRPr="00AA5435" w:rsidRDefault="00AA5435" w:rsidP="00AA5435">
      <w:pPr>
        <w:shd w:val="clear" w:color="auto" w:fill="FFFFFF"/>
        <w:spacing w:after="300" w:line="240" w:lineRule="auto"/>
        <w:textAlignment w:val="baseline"/>
        <w:rPr>
          <w:ins w:id="4" w:author="Unknown"/>
          <w:rFonts w:ascii="inherit" w:eastAsia="Times New Roman" w:hAnsi="inherit" w:cs="Open Sans"/>
          <w:color w:val="4C4C4C"/>
          <w:sz w:val="21"/>
          <w:szCs w:val="21"/>
        </w:rPr>
      </w:pPr>
      <w:ins w:id="5" w:author="Unknown">
        <w:r w:rsidRPr="00AA5435">
          <w:rPr>
            <w:rFonts w:ascii="inherit" w:eastAsia="Times New Roman" w:hAnsi="inherit" w:cs="Open Sans"/>
            <w:color w:val="4C4C4C"/>
            <w:sz w:val="21"/>
            <w:szCs w:val="21"/>
          </w:rPr>
          <w:t>Online Student Management System is developed using PHP, CSS, bootstrap, and JavaScript. Talking about the project, it contains an admin and user side from where a user can view announcements, department, posts and admin can set announcement, manage students and many more. The Admin plays an important role in the management of this system. In this project, the user has to perform all the main functions from the Admin side.</w:t>
        </w:r>
      </w:ins>
    </w:p>
    <w:p w:rsidR="00AA5435" w:rsidRPr="00AA5435" w:rsidRDefault="00AA5435" w:rsidP="00AA5435">
      <w:pPr>
        <w:shd w:val="clear" w:color="auto" w:fill="FFFFFF"/>
        <w:spacing w:before="450" w:after="300" w:line="240" w:lineRule="auto"/>
        <w:textAlignment w:val="baseline"/>
        <w:outlineLvl w:val="5"/>
        <w:rPr>
          <w:ins w:id="6" w:author="Unknown"/>
          <w:rFonts w:ascii="inherit" w:eastAsia="Times New Roman" w:hAnsi="inherit" w:cs="Open Sans"/>
          <w:b/>
          <w:bCs/>
          <w:color w:val="000000"/>
          <w:sz w:val="18"/>
          <w:szCs w:val="18"/>
        </w:rPr>
      </w:pPr>
      <w:ins w:id="7" w:author="Unknown">
        <w:r w:rsidRPr="00AA5435">
          <w:rPr>
            <w:rFonts w:ascii="inherit" w:eastAsia="Times New Roman" w:hAnsi="inherit" w:cs="Open Sans"/>
            <w:b/>
            <w:bCs/>
            <w:color w:val="000000"/>
            <w:sz w:val="18"/>
            <w:szCs w:val="18"/>
          </w:rPr>
          <w:t>About System</w:t>
        </w:r>
      </w:ins>
    </w:p>
    <w:p w:rsidR="00AA5435" w:rsidRPr="00AA5435" w:rsidRDefault="00AA5435" w:rsidP="00AA5435">
      <w:pPr>
        <w:shd w:val="clear" w:color="auto" w:fill="FFFFFF"/>
        <w:spacing w:after="300" w:line="240" w:lineRule="auto"/>
        <w:textAlignment w:val="baseline"/>
        <w:rPr>
          <w:ins w:id="8" w:author="Unknown"/>
          <w:rFonts w:ascii="inherit" w:eastAsia="Times New Roman" w:hAnsi="inherit" w:cs="Open Sans"/>
          <w:color w:val="4C4C4C"/>
          <w:sz w:val="21"/>
          <w:szCs w:val="21"/>
        </w:rPr>
      </w:pPr>
      <w:ins w:id="9" w:author="Unknown">
        <w:r w:rsidRPr="00AA5435">
          <w:rPr>
            <w:rFonts w:ascii="inherit" w:eastAsia="Times New Roman" w:hAnsi="inherit" w:cs="Open Sans"/>
            <w:color w:val="4C4C4C"/>
            <w:sz w:val="21"/>
            <w:szCs w:val="21"/>
          </w:rPr>
          <w:t>Talking about the features of the Online Student Management System, the user can view announcements, recent posts, and departments. From the instructor account, the user can view the student’s list and take actions on their grades by adding on each.</w:t>
        </w:r>
      </w:ins>
    </w:p>
    <w:p w:rsidR="00AA5435" w:rsidRPr="00AA5435" w:rsidRDefault="00AA5435" w:rsidP="00AA5435">
      <w:pPr>
        <w:shd w:val="clear" w:color="auto" w:fill="FFFFFF"/>
        <w:spacing w:after="300" w:line="240" w:lineRule="auto"/>
        <w:textAlignment w:val="baseline"/>
        <w:rPr>
          <w:ins w:id="10" w:author="Unknown"/>
          <w:rFonts w:ascii="inherit" w:eastAsia="Times New Roman" w:hAnsi="inherit" w:cs="Open Sans"/>
          <w:color w:val="4C4C4C"/>
          <w:sz w:val="21"/>
          <w:szCs w:val="21"/>
        </w:rPr>
      </w:pPr>
      <w:ins w:id="11" w:author="Unknown">
        <w:r w:rsidRPr="00AA5435">
          <w:rPr>
            <w:rFonts w:ascii="inherit" w:eastAsia="Times New Roman" w:hAnsi="inherit" w:cs="Open Sans"/>
            <w:color w:val="4C4C4C"/>
            <w:sz w:val="21"/>
            <w:szCs w:val="21"/>
          </w:rPr>
          <w:t xml:space="preserve">Talking about the admin panel, the admin has full access to the system. He/she can manage students, payments, </w:t>
        </w:r>
        <w:proofErr w:type="gramStart"/>
        <w:r w:rsidRPr="00AA5435">
          <w:rPr>
            <w:rFonts w:ascii="inherit" w:eastAsia="Times New Roman" w:hAnsi="inherit" w:cs="Open Sans"/>
            <w:color w:val="4C4C4C"/>
            <w:sz w:val="21"/>
            <w:szCs w:val="21"/>
          </w:rPr>
          <w:t>instructor</w:t>
        </w:r>
        <w:proofErr w:type="gramEnd"/>
        <w:r w:rsidRPr="00AA5435">
          <w:rPr>
            <w:rFonts w:ascii="inherit" w:eastAsia="Times New Roman" w:hAnsi="inherit" w:cs="Open Sans"/>
            <w:color w:val="4C4C4C"/>
            <w:sz w:val="21"/>
            <w:szCs w:val="21"/>
          </w:rPr>
          <w:t xml:space="preserve">, make announcements. From maintenance section of the admin panel, the admin can set semester, department, courses, curriculum, school year, </w:t>
        </w:r>
        <w:proofErr w:type="gramStart"/>
        <w:r w:rsidRPr="00AA5435">
          <w:rPr>
            <w:rFonts w:ascii="inherit" w:eastAsia="Times New Roman" w:hAnsi="inherit" w:cs="Open Sans"/>
            <w:color w:val="4C4C4C"/>
            <w:sz w:val="21"/>
            <w:szCs w:val="21"/>
          </w:rPr>
          <w:t>year</w:t>
        </w:r>
        <w:proofErr w:type="gramEnd"/>
        <w:r w:rsidRPr="00AA5435">
          <w:rPr>
            <w:rFonts w:ascii="inherit" w:eastAsia="Times New Roman" w:hAnsi="inherit" w:cs="Open Sans"/>
            <w:color w:val="4C4C4C"/>
            <w:sz w:val="21"/>
            <w:szCs w:val="21"/>
          </w:rPr>
          <w:t xml:space="preserve"> level and section. It also contains user management for the easy management of the system. He/she can also backup and restore the database, and view daily, weekly and monthly report.</w:t>
        </w:r>
      </w:ins>
    </w:p>
    <w:p w:rsidR="00AA5435" w:rsidRPr="00AA5435" w:rsidRDefault="00AA5435" w:rsidP="00AA5435">
      <w:pPr>
        <w:shd w:val="clear" w:color="auto" w:fill="FFFFFF"/>
        <w:spacing w:after="0" w:line="240" w:lineRule="auto"/>
        <w:textAlignment w:val="baseline"/>
        <w:rPr>
          <w:ins w:id="12" w:author="Unknown"/>
          <w:rFonts w:ascii="inherit" w:eastAsia="Times New Roman" w:hAnsi="inherit" w:cs="Open Sans"/>
          <w:color w:val="4C4C4C"/>
          <w:sz w:val="21"/>
          <w:szCs w:val="21"/>
        </w:rPr>
      </w:pPr>
      <w:ins w:id="13" w:author="Unknown">
        <w:r w:rsidRPr="00AA5435">
          <w:rPr>
            <w:rFonts w:ascii="inherit" w:eastAsia="Times New Roman" w:hAnsi="inherit" w:cs="Open Sans"/>
            <w:color w:val="4C4C4C"/>
            <w:sz w:val="21"/>
            <w:szCs w:val="21"/>
          </w:rPr>
          <w:t xml:space="preserve">Design of this project is pretty simple so that the user won’t find any difficulties while working on it. Online Student Management System in PHP helps the student in managing timetables easily. To run this project you must have installed virtual server </w:t>
        </w:r>
        <w:proofErr w:type="spellStart"/>
        <w:r w:rsidRPr="00AA5435">
          <w:rPr>
            <w:rFonts w:ascii="inherit" w:eastAsia="Times New Roman" w:hAnsi="inherit" w:cs="Open Sans"/>
            <w:color w:val="4C4C4C"/>
            <w:sz w:val="21"/>
            <w:szCs w:val="21"/>
          </w:rPr>
          <w:t>i.e</w:t>
        </w:r>
        <w:proofErr w:type="spellEnd"/>
        <w:r w:rsidRPr="00AA5435">
          <w:rPr>
            <w:rFonts w:ascii="inherit" w:eastAsia="Times New Roman" w:hAnsi="inherit" w:cs="Open Sans"/>
            <w:color w:val="4C4C4C"/>
            <w:sz w:val="21"/>
            <w:szCs w:val="21"/>
          </w:rPr>
          <w:t> </w:t>
        </w:r>
        <w:r w:rsidRPr="00AA5435">
          <w:rPr>
            <w:rFonts w:ascii="inherit" w:eastAsia="Times New Roman" w:hAnsi="inherit" w:cs="Open Sans"/>
            <w:color w:val="4C4C4C"/>
            <w:sz w:val="21"/>
            <w:szCs w:val="21"/>
          </w:rPr>
          <w:fldChar w:fldCharType="begin"/>
        </w:r>
        <w:r w:rsidRPr="00AA5435">
          <w:rPr>
            <w:rFonts w:ascii="inherit" w:eastAsia="Times New Roman" w:hAnsi="inherit" w:cs="Open Sans"/>
            <w:color w:val="4C4C4C"/>
            <w:sz w:val="21"/>
            <w:szCs w:val="21"/>
          </w:rPr>
          <w:instrText xml:space="preserve"> HYPERLINK "https://www.apachefriends.org/download_success.html" </w:instrText>
        </w:r>
        <w:r w:rsidRPr="00AA5435">
          <w:rPr>
            <w:rFonts w:ascii="inherit" w:eastAsia="Times New Roman" w:hAnsi="inherit" w:cs="Open Sans"/>
            <w:color w:val="4C4C4C"/>
            <w:sz w:val="21"/>
            <w:szCs w:val="21"/>
          </w:rPr>
          <w:fldChar w:fldCharType="separate"/>
        </w:r>
        <w:r w:rsidRPr="00AA5435">
          <w:rPr>
            <w:rFonts w:ascii="inherit" w:eastAsia="Times New Roman" w:hAnsi="inherit" w:cs="Open Sans"/>
            <w:color w:val="009BFF"/>
            <w:sz w:val="21"/>
            <w:szCs w:val="21"/>
            <w:u w:val="single"/>
            <w:bdr w:val="none" w:sz="0" w:space="0" w:color="auto" w:frame="1"/>
          </w:rPr>
          <w:t>XAMPP</w:t>
        </w:r>
        <w:r w:rsidRPr="00AA5435">
          <w:rPr>
            <w:rFonts w:ascii="inherit" w:eastAsia="Times New Roman" w:hAnsi="inherit" w:cs="Open Sans"/>
            <w:color w:val="4C4C4C"/>
            <w:sz w:val="21"/>
            <w:szCs w:val="21"/>
          </w:rPr>
          <w:fldChar w:fldCharType="end"/>
        </w:r>
        <w:r w:rsidRPr="00AA5435">
          <w:rPr>
            <w:rFonts w:ascii="inherit" w:eastAsia="Times New Roman" w:hAnsi="inherit" w:cs="Open Sans"/>
            <w:color w:val="4C4C4C"/>
            <w:sz w:val="21"/>
            <w:szCs w:val="21"/>
          </w:rPr>
          <w:t> on your PC (for Windows). Online Student Management System in PHP with source code is free to download, Use for educational purposes only! For the project demo, have a look at the Video below.</w:t>
        </w:r>
      </w:ins>
    </w:p>
    <w:p w:rsidR="00AA5435" w:rsidRPr="00AA5435" w:rsidRDefault="00AA5435" w:rsidP="00AA5435">
      <w:pPr>
        <w:shd w:val="clear" w:color="auto" w:fill="FFFFFF"/>
        <w:spacing w:after="0" w:line="240" w:lineRule="auto"/>
        <w:textAlignment w:val="baseline"/>
        <w:rPr>
          <w:ins w:id="14" w:author="Unknown"/>
          <w:rFonts w:ascii="Open Sans" w:eastAsia="Times New Roman" w:hAnsi="Open Sans" w:cs="Open Sans"/>
          <w:color w:val="4C4C4C"/>
          <w:sz w:val="21"/>
          <w:szCs w:val="21"/>
        </w:rPr>
      </w:pPr>
      <w:ins w:id="15" w:author="Unknown">
        <w:r w:rsidRPr="00AA5435">
          <w:rPr>
            <w:rFonts w:ascii="inherit" w:eastAsia="Times New Roman" w:hAnsi="inherit" w:cs="Open Sans"/>
            <w:i/>
            <w:iCs/>
            <w:color w:val="4C4C4C"/>
            <w:sz w:val="21"/>
            <w:szCs w:val="21"/>
            <w:bdr w:val="none" w:sz="0" w:space="0" w:color="auto" w:frame="1"/>
          </w:rPr>
          <w:t>Online Student Management System in PHP project demo</w:t>
        </w:r>
      </w:ins>
    </w:p>
    <w:p w:rsidR="00AA5435" w:rsidRPr="00AA5435" w:rsidRDefault="00AA5435" w:rsidP="00AA5435">
      <w:pPr>
        <w:shd w:val="clear" w:color="auto" w:fill="FFFFFF"/>
        <w:spacing w:after="0" w:line="240" w:lineRule="auto"/>
        <w:textAlignment w:val="baseline"/>
        <w:rPr>
          <w:ins w:id="16" w:author="Unknown"/>
          <w:rFonts w:ascii="inherit" w:eastAsia="Times New Roman" w:hAnsi="inherit" w:cs="Open Sans"/>
          <w:color w:val="4C4C4C"/>
          <w:sz w:val="21"/>
          <w:szCs w:val="21"/>
        </w:rPr>
      </w:pPr>
      <w:ins w:id="17" w:author="Unknown">
        <w:r w:rsidRPr="00AA5435">
          <w:rPr>
            <w:rFonts w:ascii="inherit" w:eastAsia="Times New Roman" w:hAnsi="inherit" w:cs="Open Sans"/>
            <w:b/>
            <w:bCs/>
            <w:color w:val="4C4C4C"/>
            <w:sz w:val="21"/>
            <w:szCs w:val="21"/>
            <w:bdr w:val="none" w:sz="0" w:space="0" w:color="auto" w:frame="1"/>
          </w:rPr>
          <w:t>Features:</w:t>
        </w:r>
      </w:ins>
    </w:p>
    <w:p w:rsidR="00AA5435" w:rsidRPr="00AA5435" w:rsidRDefault="00AA5435" w:rsidP="00AA5435">
      <w:pPr>
        <w:numPr>
          <w:ilvl w:val="0"/>
          <w:numId w:val="2"/>
        </w:numPr>
        <w:shd w:val="clear" w:color="auto" w:fill="FFFFFF"/>
        <w:spacing w:after="0" w:line="240" w:lineRule="auto"/>
        <w:ind w:left="600"/>
        <w:textAlignment w:val="baseline"/>
        <w:rPr>
          <w:ins w:id="18" w:author="Unknown"/>
          <w:rFonts w:ascii="inherit" w:eastAsia="Times New Roman" w:hAnsi="inherit" w:cs="Open Sans"/>
          <w:color w:val="4C4C4C"/>
          <w:sz w:val="21"/>
          <w:szCs w:val="21"/>
        </w:rPr>
      </w:pPr>
      <w:ins w:id="19" w:author="Unknown">
        <w:r w:rsidRPr="00AA5435">
          <w:rPr>
            <w:rFonts w:ascii="inherit" w:eastAsia="Times New Roman" w:hAnsi="inherit" w:cs="Open Sans"/>
            <w:color w:val="4C4C4C"/>
            <w:sz w:val="21"/>
            <w:szCs w:val="21"/>
          </w:rPr>
          <w:t>Admin/Instructor login</w:t>
        </w:r>
      </w:ins>
    </w:p>
    <w:p w:rsidR="00AA5435" w:rsidRPr="00AA5435" w:rsidRDefault="00AA5435" w:rsidP="00AA5435">
      <w:pPr>
        <w:numPr>
          <w:ilvl w:val="0"/>
          <w:numId w:val="2"/>
        </w:numPr>
        <w:shd w:val="clear" w:color="auto" w:fill="FFFFFF"/>
        <w:spacing w:after="0" w:line="240" w:lineRule="auto"/>
        <w:ind w:left="600"/>
        <w:textAlignment w:val="baseline"/>
        <w:rPr>
          <w:ins w:id="20" w:author="Unknown"/>
          <w:rFonts w:ascii="inherit" w:eastAsia="Times New Roman" w:hAnsi="inherit" w:cs="Open Sans"/>
          <w:color w:val="4C4C4C"/>
          <w:sz w:val="21"/>
          <w:szCs w:val="21"/>
        </w:rPr>
      </w:pPr>
      <w:ins w:id="21" w:author="Unknown">
        <w:r w:rsidRPr="00AA5435">
          <w:rPr>
            <w:rFonts w:ascii="inherit" w:eastAsia="Times New Roman" w:hAnsi="inherit" w:cs="Open Sans"/>
            <w:color w:val="4C4C4C"/>
            <w:sz w:val="21"/>
            <w:szCs w:val="21"/>
          </w:rPr>
          <w:t>Manage Students, transactions, instructor</w:t>
        </w:r>
      </w:ins>
    </w:p>
    <w:p w:rsidR="00AA5435" w:rsidRPr="00AA5435" w:rsidRDefault="00AA5435" w:rsidP="00AA5435">
      <w:pPr>
        <w:numPr>
          <w:ilvl w:val="0"/>
          <w:numId w:val="2"/>
        </w:numPr>
        <w:shd w:val="clear" w:color="auto" w:fill="FFFFFF"/>
        <w:spacing w:after="0" w:line="240" w:lineRule="auto"/>
        <w:ind w:left="600"/>
        <w:textAlignment w:val="baseline"/>
        <w:rPr>
          <w:ins w:id="22" w:author="Unknown"/>
          <w:rFonts w:ascii="inherit" w:eastAsia="Times New Roman" w:hAnsi="inherit" w:cs="Open Sans"/>
          <w:color w:val="4C4C4C"/>
          <w:sz w:val="21"/>
          <w:szCs w:val="21"/>
        </w:rPr>
      </w:pPr>
      <w:ins w:id="23" w:author="Unknown">
        <w:r w:rsidRPr="00AA5435">
          <w:rPr>
            <w:rFonts w:ascii="inherit" w:eastAsia="Times New Roman" w:hAnsi="inherit" w:cs="Open Sans"/>
            <w:color w:val="4C4C4C"/>
            <w:sz w:val="21"/>
            <w:szCs w:val="21"/>
          </w:rPr>
          <w:t>Make announcements</w:t>
        </w:r>
      </w:ins>
    </w:p>
    <w:p w:rsidR="00AA5435" w:rsidRPr="00AA5435" w:rsidRDefault="00AA5435" w:rsidP="00AA5435">
      <w:pPr>
        <w:numPr>
          <w:ilvl w:val="0"/>
          <w:numId w:val="2"/>
        </w:numPr>
        <w:shd w:val="clear" w:color="auto" w:fill="FFFFFF"/>
        <w:spacing w:after="0" w:line="240" w:lineRule="auto"/>
        <w:ind w:left="600"/>
        <w:textAlignment w:val="baseline"/>
        <w:rPr>
          <w:ins w:id="24" w:author="Unknown"/>
          <w:rFonts w:ascii="inherit" w:eastAsia="Times New Roman" w:hAnsi="inherit" w:cs="Open Sans"/>
          <w:color w:val="4C4C4C"/>
          <w:sz w:val="21"/>
          <w:szCs w:val="21"/>
        </w:rPr>
      </w:pPr>
      <w:ins w:id="25" w:author="Unknown">
        <w:r w:rsidRPr="00AA5435">
          <w:rPr>
            <w:rFonts w:ascii="inherit" w:eastAsia="Times New Roman" w:hAnsi="inherit" w:cs="Open Sans"/>
            <w:color w:val="4C4C4C"/>
            <w:sz w:val="21"/>
            <w:szCs w:val="21"/>
          </w:rPr>
          <w:t>Set semester, department, course, curriculum, school year, section</w:t>
        </w:r>
      </w:ins>
    </w:p>
    <w:p w:rsidR="00AA5435" w:rsidRPr="00AA5435" w:rsidRDefault="00AA5435" w:rsidP="00AA5435">
      <w:pPr>
        <w:numPr>
          <w:ilvl w:val="0"/>
          <w:numId w:val="2"/>
        </w:numPr>
        <w:shd w:val="clear" w:color="auto" w:fill="FFFFFF"/>
        <w:spacing w:after="0" w:line="240" w:lineRule="auto"/>
        <w:ind w:left="600"/>
        <w:textAlignment w:val="baseline"/>
        <w:rPr>
          <w:ins w:id="26" w:author="Unknown"/>
          <w:rFonts w:ascii="inherit" w:eastAsia="Times New Roman" w:hAnsi="inherit" w:cs="Open Sans"/>
          <w:color w:val="4C4C4C"/>
          <w:sz w:val="21"/>
          <w:szCs w:val="21"/>
        </w:rPr>
      </w:pPr>
      <w:ins w:id="27" w:author="Unknown">
        <w:r w:rsidRPr="00AA5435">
          <w:rPr>
            <w:rFonts w:ascii="inherit" w:eastAsia="Times New Roman" w:hAnsi="inherit" w:cs="Open Sans"/>
            <w:color w:val="4C4C4C"/>
            <w:sz w:val="21"/>
            <w:szCs w:val="21"/>
          </w:rPr>
          <w:t>User management system</w:t>
        </w:r>
      </w:ins>
    </w:p>
    <w:p w:rsidR="00AA5435" w:rsidRPr="00AA5435" w:rsidRDefault="00AA5435" w:rsidP="00AA5435">
      <w:pPr>
        <w:numPr>
          <w:ilvl w:val="0"/>
          <w:numId w:val="2"/>
        </w:numPr>
        <w:shd w:val="clear" w:color="auto" w:fill="FFFFFF"/>
        <w:spacing w:after="0" w:line="240" w:lineRule="auto"/>
        <w:ind w:left="600"/>
        <w:textAlignment w:val="baseline"/>
        <w:rPr>
          <w:ins w:id="28" w:author="Unknown"/>
          <w:rFonts w:ascii="inherit" w:eastAsia="Times New Roman" w:hAnsi="inherit" w:cs="Open Sans"/>
          <w:color w:val="4C4C4C"/>
          <w:sz w:val="21"/>
          <w:szCs w:val="21"/>
        </w:rPr>
      </w:pPr>
      <w:ins w:id="29" w:author="Unknown">
        <w:r w:rsidRPr="00AA5435">
          <w:rPr>
            <w:rFonts w:ascii="inherit" w:eastAsia="Times New Roman" w:hAnsi="inherit" w:cs="Open Sans"/>
            <w:color w:val="4C4C4C"/>
            <w:sz w:val="21"/>
            <w:szCs w:val="21"/>
          </w:rPr>
          <w:t>Backup-restore database</w:t>
        </w:r>
      </w:ins>
    </w:p>
    <w:p w:rsidR="00AA5435" w:rsidRPr="00AA5435" w:rsidRDefault="00AA5435" w:rsidP="00AA5435">
      <w:pPr>
        <w:numPr>
          <w:ilvl w:val="0"/>
          <w:numId w:val="2"/>
        </w:numPr>
        <w:shd w:val="clear" w:color="auto" w:fill="FFFFFF"/>
        <w:spacing w:after="0" w:line="240" w:lineRule="auto"/>
        <w:ind w:left="600"/>
        <w:textAlignment w:val="baseline"/>
        <w:rPr>
          <w:ins w:id="30" w:author="Unknown"/>
          <w:rFonts w:ascii="inherit" w:eastAsia="Times New Roman" w:hAnsi="inherit" w:cs="Open Sans"/>
          <w:color w:val="4C4C4C"/>
          <w:sz w:val="21"/>
          <w:szCs w:val="21"/>
        </w:rPr>
      </w:pPr>
      <w:ins w:id="31" w:author="Unknown">
        <w:r w:rsidRPr="00AA5435">
          <w:rPr>
            <w:rFonts w:ascii="inherit" w:eastAsia="Times New Roman" w:hAnsi="inherit" w:cs="Open Sans"/>
            <w:color w:val="4C4C4C"/>
            <w:sz w:val="21"/>
            <w:szCs w:val="21"/>
          </w:rPr>
          <w:t>Report</w:t>
        </w:r>
      </w:ins>
    </w:p>
    <w:p w:rsidR="00AA5435" w:rsidRPr="00AA5435" w:rsidRDefault="00AA5435" w:rsidP="00AA5435">
      <w:pPr>
        <w:shd w:val="clear" w:color="auto" w:fill="FFFFFF"/>
        <w:spacing w:before="450" w:after="300" w:line="240" w:lineRule="auto"/>
        <w:textAlignment w:val="baseline"/>
        <w:outlineLvl w:val="5"/>
        <w:rPr>
          <w:ins w:id="32" w:author="Unknown"/>
          <w:rFonts w:ascii="inherit" w:eastAsia="Times New Roman" w:hAnsi="inherit" w:cs="Open Sans"/>
          <w:b/>
          <w:bCs/>
          <w:color w:val="000000"/>
          <w:sz w:val="18"/>
          <w:szCs w:val="18"/>
        </w:rPr>
      </w:pPr>
      <w:ins w:id="33" w:author="Unknown">
        <w:r w:rsidRPr="00AA5435">
          <w:rPr>
            <w:rFonts w:ascii="inherit" w:eastAsia="Times New Roman" w:hAnsi="inherit" w:cs="Open Sans"/>
            <w:b/>
            <w:bCs/>
            <w:color w:val="000000"/>
            <w:sz w:val="18"/>
            <w:szCs w:val="18"/>
          </w:rPr>
          <w:t xml:space="preserve">How </w:t>
        </w:r>
        <w:proofErr w:type="gramStart"/>
        <w:r w:rsidRPr="00AA5435">
          <w:rPr>
            <w:rFonts w:ascii="inherit" w:eastAsia="Times New Roman" w:hAnsi="inherit" w:cs="Open Sans"/>
            <w:b/>
            <w:bCs/>
            <w:color w:val="000000"/>
            <w:sz w:val="18"/>
            <w:szCs w:val="18"/>
          </w:rPr>
          <w:t>To</w:t>
        </w:r>
        <w:proofErr w:type="gramEnd"/>
        <w:r w:rsidRPr="00AA5435">
          <w:rPr>
            <w:rFonts w:ascii="inherit" w:eastAsia="Times New Roman" w:hAnsi="inherit" w:cs="Open Sans"/>
            <w:b/>
            <w:bCs/>
            <w:color w:val="000000"/>
            <w:sz w:val="18"/>
            <w:szCs w:val="18"/>
          </w:rPr>
          <w:t xml:space="preserve"> Run??</w:t>
        </w:r>
      </w:ins>
    </w:p>
    <w:p w:rsidR="00AA5435" w:rsidRPr="00AA5435" w:rsidRDefault="00AA5435" w:rsidP="00AA5435">
      <w:pPr>
        <w:shd w:val="clear" w:color="auto" w:fill="FFFFFF"/>
        <w:spacing w:after="0" w:line="240" w:lineRule="auto"/>
        <w:textAlignment w:val="baseline"/>
        <w:rPr>
          <w:ins w:id="34" w:author="Unknown"/>
          <w:rFonts w:ascii="inherit" w:eastAsia="Times New Roman" w:hAnsi="inherit" w:cs="Open Sans"/>
          <w:color w:val="4C4C4C"/>
          <w:sz w:val="21"/>
          <w:szCs w:val="21"/>
        </w:rPr>
      </w:pPr>
      <w:ins w:id="35" w:author="Unknown">
        <w:r w:rsidRPr="00AA5435">
          <w:rPr>
            <w:rFonts w:ascii="inherit" w:eastAsia="Times New Roman" w:hAnsi="inherit" w:cs="Open Sans"/>
            <w:i/>
            <w:iCs/>
            <w:color w:val="4C4C4C"/>
            <w:sz w:val="21"/>
            <w:szCs w:val="21"/>
            <w:bdr w:val="none" w:sz="0" w:space="0" w:color="auto" w:frame="1"/>
          </w:rPr>
          <w:t>After Starting Apache and MySQL in XAMPP, follow the following steps</w:t>
        </w:r>
      </w:ins>
    </w:p>
    <w:p w:rsidR="00AA5435" w:rsidRPr="00AA5435" w:rsidRDefault="00AA5435" w:rsidP="00AA5435">
      <w:pPr>
        <w:shd w:val="clear" w:color="auto" w:fill="FFFFFF"/>
        <w:spacing w:after="0" w:line="240" w:lineRule="auto"/>
        <w:textAlignment w:val="baseline"/>
        <w:rPr>
          <w:ins w:id="36" w:author="Unknown"/>
          <w:rFonts w:ascii="inherit" w:eastAsia="Times New Roman" w:hAnsi="inherit" w:cs="Open Sans"/>
          <w:color w:val="4C4C4C"/>
          <w:sz w:val="21"/>
          <w:szCs w:val="21"/>
        </w:rPr>
      </w:pPr>
      <w:ins w:id="37" w:author="Unknown">
        <w:r w:rsidRPr="00AA5435">
          <w:rPr>
            <w:rFonts w:ascii="inherit" w:eastAsia="Times New Roman" w:hAnsi="inherit" w:cs="Open Sans"/>
            <w:b/>
            <w:bCs/>
            <w:i/>
            <w:iCs/>
            <w:color w:val="4C4C4C"/>
            <w:sz w:val="21"/>
            <w:szCs w:val="21"/>
            <w:bdr w:val="none" w:sz="0" w:space="0" w:color="auto" w:frame="1"/>
          </w:rPr>
          <w:lastRenderedPageBreak/>
          <w:t>1st Step</w:t>
        </w:r>
        <w:r w:rsidRPr="00AA5435">
          <w:rPr>
            <w:rFonts w:ascii="inherit" w:eastAsia="Times New Roman" w:hAnsi="inherit" w:cs="Open Sans"/>
            <w:i/>
            <w:iCs/>
            <w:color w:val="4C4C4C"/>
            <w:sz w:val="21"/>
            <w:szCs w:val="21"/>
            <w:bdr w:val="none" w:sz="0" w:space="0" w:color="auto" w:frame="1"/>
          </w:rPr>
          <w:t>:</w:t>
        </w:r>
        <w:r w:rsidRPr="00AA5435">
          <w:rPr>
            <w:rFonts w:ascii="inherit" w:eastAsia="Times New Roman" w:hAnsi="inherit" w:cs="Open Sans"/>
            <w:color w:val="4C4C4C"/>
            <w:sz w:val="21"/>
            <w:szCs w:val="21"/>
          </w:rPr>
          <w:t> Extract file</w:t>
        </w:r>
        <w:r w:rsidRPr="00AA5435">
          <w:rPr>
            <w:rFonts w:ascii="inherit" w:eastAsia="Times New Roman" w:hAnsi="inherit" w:cs="Open Sans"/>
            <w:color w:val="4C4C4C"/>
            <w:sz w:val="21"/>
            <w:szCs w:val="21"/>
          </w:rPr>
          <w:br/>
        </w:r>
        <w:r w:rsidRPr="00AA5435">
          <w:rPr>
            <w:rFonts w:ascii="inherit" w:eastAsia="Times New Roman" w:hAnsi="inherit" w:cs="Open Sans"/>
            <w:b/>
            <w:bCs/>
            <w:i/>
            <w:iCs/>
            <w:color w:val="4C4C4C"/>
            <w:sz w:val="21"/>
            <w:szCs w:val="21"/>
            <w:bdr w:val="none" w:sz="0" w:space="0" w:color="auto" w:frame="1"/>
          </w:rPr>
          <w:t>2nd Step:</w:t>
        </w:r>
        <w:r w:rsidRPr="00AA5435">
          <w:rPr>
            <w:rFonts w:ascii="inherit" w:eastAsia="Times New Roman" w:hAnsi="inherit" w:cs="Open Sans"/>
            <w:color w:val="4C4C4C"/>
            <w:sz w:val="21"/>
            <w:szCs w:val="21"/>
          </w:rPr>
          <w:t> Copy the main project folder</w:t>
        </w:r>
        <w:r w:rsidRPr="00AA5435">
          <w:rPr>
            <w:rFonts w:ascii="inherit" w:eastAsia="Times New Roman" w:hAnsi="inherit" w:cs="Open Sans"/>
            <w:color w:val="4C4C4C"/>
            <w:sz w:val="21"/>
            <w:szCs w:val="21"/>
          </w:rPr>
          <w:br/>
        </w:r>
        <w:r w:rsidRPr="00AA5435">
          <w:rPr>
            <w:rFonts w:ascii="inherit" w:eastAsia="Times New Roman" w:hAnsi="inherit" w:cs="Open Sans"/>
            <w:b/>
            <w:bCs/>
            <w:i/>
            <w:iCs/>
            <w:color w:val="4C4C4C"/>
            <w:sz w:val="21"/>
            <w:szCs w:val="21"/>
            <w:bdr w:val="none" w:sz="0" w:space="0" w:color="auto" w:frame="1"/>
          </w:rPr>
          <w:t>3rd Step:</w:t>
        </w:r>
        <w:r w:rsidRPr="00AA5435">
          <w:rPr>
            <w:rFonts w:ascii="inherit" w:eastAsia="Times New Roman" w:hAnsi="inherit" w:cs="Open Sans"/>
            <w:color w:val="4C4C4C"/>
            <w:sz w:val="21"/>
            <w:szCs w:val="21"/>
          </w:rPr>
          <w:t xml:space="preserve"> Paste in </w:t>
        </w:r>
        <w:proofErr w:type="spellStart"/>
        <w:r w:rsidRPr="00AA5435">
          <w:rPr>
            <w:rFonts w:ascii="inherit" w:eastAsia="Times New Roman" w:hAnsi="inherit" w:cs="Open Sans"/>
            <w:color w:val="4C4C4C"/>
            <w:sz w:val="21"/>
            <w:szCs w:val="21"/>
          </w:rPr>
          <w:t>xampp</w:t>
        </w:r>
        <w:proofErr w:type="spellEnd"/>
        <w:r w:rsidRPr="00AA5435">
          <w:rPr>
            <w:rFonts w:ascii="inherit" w:eastAsia="Times New Roman" w:hAnsi="inherit" w:cs="Open Sans"/>
            <w:color w:val="4C4C4C"/>
            <w:sz w:val="21"/>
            <w:szCs w:val="21"/>
          </w:rPr>
          <w:t>/</w:t>
        </w:r>
        <w:proofErr w:type="spellStart"/>
        <w:r w:rsidRPr="00AA5435">
          <w:rPr>
            <w:rFonts w:ascii="inherit" w:eastAsia="Times New Roman" w:hAnsi="inherit" w:cs="Open Sans"/>
            <w:color w:val="4C4C4C"/>
            <w:sz w:val="21"/>
            <w:szCs w:val="21"/>
          </w:rPr>
          <w:t>htdocs</w:t>
        </w:r>
        <w:proofErr w:type="spellEnd"/>
        <w:r w:rsidRPr="00AA5435">
          <w:rPr>
            <w:rFonts w:ascii="inherit" w:eastAsia="Times New Roman" w:hAnsi="inherit" w:cs="Open Sans"/>
            <w:color w:val="4C4C4C"/>
            <w:sz w:val="21"/>
            <w:szCs w:val="21"/>
          </w:rPr>
          <w:t>/</w:t>
        </w:r>
      </w:ins>
    </w:p>
    <w:p w:rsidR="00AA5435" w:rsidRPr="00AA5435" w:rsidRDefault="00AA5435" w:rsidP="00AA5435">
      <w:pPr>
        <w:shd w:val="clear" w:color="auto" w:fill="FFFFFF"/>
        <w:spacing w:after="0" w:line="240" w:lineRule="auto"/>
        <w:textAlignment w:val="baseline"/>
        <w:rPr>
          <w:ins w:id="38" w:author="Unknown"/>
          <w:rFonts w:ascii="inherit" w:eastAsia="Times New Roman" w:hAnsi="inherit" w:cs="Open Sans"/>
          <w:color w:val="4C4C4C"/>
          <w:sz w:val="21"/>
          <w:szCs w:val="21"/>
        </w:rPr>
      </w:pPr>
      <w:ins w:id="39" w:author="Unknown">
        <w:r w:rsidRPr="00AA5435">
          <w:rPr>
            <w:rFonts w:ascii="inherit" w:eastAsia="Times New Roman" w:hAnsi="inherit" w:cs="Open Sans"/>
            <w:b/>
            <w:bCs/>
            <w:i/>
            <w:iCs/>
            <w:color w:val="4C4C4C"/>
            <w:sz w:val="21"/>
            <w:szCs w:val="21"/>
            <w:bdr w:val="none" w:sz="0" w:space="0" w:color="auto" w:frame="1"/>
          </w:rPr>
          <w:t>Now Connecting Database</w:t>
        </w:r>
      </w:ins>
    </w:p>
    <w:p w:rsidR="00AA5435" w:rsidRPr="00AA5435" w:rsidRDefault="00AA5435" w:rsidP="00AA5435">
      <w:pPr>
        <w:shd w:val="clear" w:color="auto" w:fill="FFFFFF"/>
        <w:spacing w:after="0" w:line="240" w:lineRule="auto"/>
        <w:textAlignment w:val="baseline"/>
        <w:rPr>
          <w:ins w:id="40" w:author="Unknown"/>
          <w:rFonts w:ascii="inherit" w:eastAsia="Times New Roman" w:hAnsi="inherit" w:cs="Open Sans"/>
          <w:color w:val="4C4C4C"/>
          <w:sz w:val="21"/>
          <w:szCs w:val="21"/>
        </w:rPr>
      </w:pPr>
      <w:ins w:id="41" w:author="Unknown">
        <w:r w:rsidRPr="00AA5435">
          <w:rPr>
            <w:rFonts w:ascii="inherit" w:eastAsia="Times New Roman" w:hAnsi="inherit" w:cs="Open Sans"/>
            <w:b/>
            <w:bCs/>
            <w:i/>
            <w:iCs/>
            <w:color w:val="4C4C4C"/>
            <w:sz w:val="21"/>
            <w:szCs w:val="21"/>
            <w:bdr w:val="none" w:sz="0" w:space="0" w:color="auto" w:frame="1"/>
          </w:rPr>
          <w:t>4th Step:</w:t>
        </w:r>
        <w:r w:rsidRPr="00AA5435">
          <w:rPr>
            <w:rFonts w:ascii="inherit" w:eastAsia="Times New Roman" w:hAnsi="inherit" w:cs="Open Sans"/>
            <w:color w:val="4C4C4C"/>
            <w:sz w:val="21"/>
            <w:szCs w:val="21"/>
          </w:rPr>
          <w:t> Open a browser and go to URL “http://localhost/phpmyadmin/”</w:t>
        </w:r>
        <w:r w:rsidRPr="00AA5435">
          <w:rPr>
            <w:rFonts w:ascii="inherit" w:eastAsia="Times New Roman" w:hAnsi="inherit" w:cs="Open Sans"/>
            <w:color w:val="4C4C4C"/>
            <w:sz w:val="21"/>
            <w:szCs w:val="21"/>
          </w:rPr>
          <w:br/>
        </w:r>
        <w:r w:rsidRPr="00AA5435">
          <w:rPr>
            <w:rFonts w:ascii="inherit" w:eastAsia="Times New Roman" w:hAnsi="inherit" w:cs="Open Sans"/>
            <w:b/>
            <w:bCs/>
            <w:i/>
            <w:iCs/>
            <w:color w:val="4C4C4C"/>
            <w:sz w:val="21"/>
            <w:szCs w:val="21"/>
            <w:bdr w:val="none" w:sz="0" w:space="0" w:color="auto" w:frame="1"/>
          </w:rPr>
          <w:t>5th Step:</w:t>
        </w:r>
        <w:r w:rsidRPr="00AA5435">
          <w:rPr>
            <w:rFonts w:ascii="inherit" w:eastAsia="Times New Roman" w:hAnsi="inherit" w:cs="Open Sans"/>
            <w:color w:val="4C4C4C"/>
            <w:sz w:val="21"/>
            <w:szCs w:val="21"/>
          </w:rPr>
          <w:t> Then, click on the databases tab</w:t>
        </w:r>
        <w:r w:rsidRPr="00AA5435">
          <w:rPr>
            <w:rFonts w:ascii="inherit" w:eastAsia="Times New Roman" w:hAnsi="inherit" w:cs="Open Sans"/>
            <w:color w:val="4C4C4C"/>
            <w:sz w:val="21"/>
            <w:szCs w:val="21"/>
          </w:rPr>
          <w:br/>
        </w:r>
        <w:r w:rsidRPr="00AA5435">
          <w:rPr>
            <w:rFonts w:ascii="inherit" w:eastAsia="Times New Roman" w:hAnsi="inherit" w:cs="Open Sans"/>
            <w:b/>
            <w:bCs/>
            <w:i/>
            <w:iCs/>
            <w:color w:val="4C4C4C"/>
            <w:sz w:val="21"/>
            <w:szCs w:val="21"/>
            <w:bdr w:val="none" w:sz="0" w:space="0" w:color="auto" w:frame="1"/>
          </w:rPr>
          <w:t>6th Step:</w:t>
        </w:r>
        <w:r w:rsidRPr="00AA5435">
          <w:rPr>
            <w:rFonts w:ascii="inherit" w:eastAsia="Times New Roman" w:hAnsi="inherit" w:cs="Open Sans"/>
            <w:color w:val="4C4C4C"/>
            <w:sz w:val="21"/>
            <w:szCs w:val="21"/>
          </w:rPr>
          <w:t> Create a database naming “</w:t>
        </w:r>
        <w:proofErr w:type="spellStart"/>
        <w:r w:rsidRPr="00AA5435">
          <w:rPr>
            <w:rFonts w:ascii="inherit" w:eastAsia="Times New Roman" w:hAnsi="inherit" w:cs="Open Sans"/>
            <w:color w:val="4C4C4C"/>
            <w:sz w:val="21"/>
            <w:szCs w:val="21"/>
          </w:rPr>
          <w:t>db_chmbac</w:t>
        </w:r>
        <w:proofErr w:type="spellEnd"/>
        <w:r w:rsidRPr="00AA5435">
          <w:rPr>
            <w:rFonts w:ascii="inherit" w:eastAsia="Times New Roman" w:hAnsi="inherit" w:cs="Open Sans"/>
            <w:color w:val="4C4C4C"/>
            <w:sz w:val="21"/>
            <w:szCs w:val="21"/>
          </w:rPr>
          <w:t>” and then click on the import tab</w:t>
        </w:r>
        <w:r w:rsidRPr="00AA5435">
          <w:rPr>
            <w:rFonts w:ascii="inherit" w:eastAsia="Times New Roman" w:hAnsi="inherit" w:cs="Open Sans"/>
            <w:color w:val="4C4C4C"/>
            <w:sz w:val="21"/>
            <w:szCs w:val="21"/>
          </w:rPr>
          <w:br/>
        </w:r>
        <w:r w:rsidRPr="00AA5435">
          <w:rPr>
            <w:rFonts w:ascii="inherit" w:eastAsia="Times New Roman" w:hAnsi="inherit" w:cs="Open Sans"/>
            <w:b/>
            <w:bCs/>
            <w:i/>
            <w:iCs/>
            <w:color w:val="4C4C4C"/>
            <w:sz w:val="21"/>
            <w:szCs w:val="21"/>
            <w:bdr w:val="none" w:sz="0" w:space="0" w:color="auto" w:frame="1"/>
          </w:rPr>
          <w:t>7th Step:</w:t>
        </w:r>
        <w:r w:rsidRPr="00AA5435">
          <w:rPr>
            <w:rFonts w:ascii="inherit" w:eastAsia="Times New Roman" w:hAnsi="inherit" w:cs="Open Sans"/>
            <w:color w:val="4C4C4C"/>
            <w:sz w:val="21"/>
            <w:szCs w:val="21"/>
          </w:rPr>
          <w:t> Click on browse file and select “</w:t>
        </w:r>
        <w:proofErr w:type="spellStart"/>
        <w:r w:rsidRPr="00AA5435">
          <w:rPr>
            <w:rFonts w:ascii="inherit" w:eastAsia="Times New Roman" w:hAnsi="inherit" w:cs="Open Sans"/>
            <w:color w:val="4C4C4C"/>
            <w:sz w:val="21"/>
            <w:szCs w:val="21"/>
          </w:rPr>
          <w:t>db_chmbac.sql</w:t>
        </w:r>
        <w:proofErr w:type="spellEnd"/>
        <w:r w:rsidRPr="00AA5435">
          <w:rPr>
            <w:rFonts w:ascii="inherit" w:eastAsia="Times New Roman" w:hAnsi="inherit" w:cs="Open Sans"/>
            <w:color w:val="4C4C4C"/>
            <w:sz w:val="21"/>
            <w:szCs w:val="21"/>
          </w:rPr>
          <w:t>” file which is inside “DATABASE” folder</w:t>
        </w:r>
        <w:r w:rsidRPr="00AA5435">
          <w:rPr>
            <w:rFonts w:ascii="inherit" w:eastAsia="Times New Roman" w:hAnsi="inherit" w:cs="Open Sans"/>
            <w:color w:val="4C4C4C"/>
            <w:sz w:val="21"/>
            <w:szCs w:val="21"/>
          </w:rPr>
          <w:br/>
        </w:r>
        <w:r w:rsidRPr="00AA5435">
          <w:rPr>
            <w:rFonts w:ascii="inherit" w:eastAsia="Times New Roman" w:hAnsi="inherit" w:cs="Open Sans"/>
            <w:b/>
            <w:bCs/>
            <w:i/>
            <w:iCs/>
            <w:color w:val="4C4C4C"/>
            <w:sz w:val="21"/>
            <w:szCs w:val="21"/>
            <w:bdr w:val="none" w:sz="0" w:space="0" w:color="auto" w:frame="1"/>
          </w:rPr>
          <w:t>8th Step:</w:t>
        </w:r>
        <w:r w:rsidRPr="00AA5435">
          <w:rPr>
            <w:rFonts w:ascii="inherit" w:eastAsia="Times New Roman" w:hAnsi="inherit" w:cs="Open Sans"/>
            <w:color w:val="4C4C4C"/>
            <w:sz w:val="21"/>
            <w:szCs w:val="21"/>
          </w:rPr>
          <w:t> Click on go.</w:t>
        </w:r>
      </w:ins>
    </w:p>
    <w:p w:rsidR="00AA5435" w:rsidRPr="00AA5435" w:rsidRDefault="00AA5435" w:rsidP="00AA5435">
      <w:pPr>
        <w:shd w:val="clear" w:color="auto" w:fill="FFFFFF"/>
        <w:spacing w:after="0" w:line="240" w:lineRule="auto"/>
        <w:textAlignment w:val="baseline"/>
        <w:rPr>
          <w:ins w:id="42" w:author="Unknown"/>
          <w:rFonts w:ascii="inherit" w:eastAsia="Times New Roman" w:hAnsi="inherit" w:cs="Open Sans"/>
          <w:color w:val="4C4C4C"/>
          <w:sz w:val="21"/>
          <w:szCs w:val="21"/>
        </w:rPr>
      </w:pPr>
      <w:ins w:id="43" w:author="Unknown">
        <w:r w:rsidRPr="00AA5435">
          <w:rPr>
            <w:rFonts w:ascii="inherit" w:eastAsia="Times New Roman" w:hAnsi="inherit" w:cs="Open Sans"/>
            <w:b/>
            <w:bCs/>
            <w:i/>
            <w:iCs/>
            <w:color w:val="4C4C4C"/>
            <w:sz w:val="21"/>
            <w:szCs w:val="21"/>
            <w:bdr w:val="none" w:sz="0" w:space="0" w:color="auto" w:frame="1"/>
          </w:rPr>
          <w:t>After Creating Database</w:t>
        </w:r>
        <w:r w:rsidRPr="00AA5435">
          <w:rPr>
            <w:rFonts w:ascii="inherit" w:eastAsia="Times New Roman" w:hAnsi="inherit" w:cs="Open Sans"/>
            <w:color w:val="4C4C4C"/>
            <w:sz w:val="21"/>
            <w:szCs w:val="21"/>
          </w:rPr>
          <w:t>,</w:t>
        </w:r>
      </w:ins>
    </w:p>
    <w:p w:rsidR="00AA5435" w:rsidRPr="00AA5435" w:rsidRDefault="00AA5435" w:rsidP="00AA5435">
      <w:pPr>
        <w:shd w:val="clear" w:color="auto" w:fill="FFFFFF"/>
        <w:spacing w:after="0" w:line="240" w:lineRule="auto"/>
        <w:textAlignment w:val="baseline"/>
        <w:rPr>
          <w:ins w:id="44" w:author="Unknown"/>
          <w:rFonts w:ascii="inherit" w:eastAsia="Times New Roman" w:hAnsi="inherit" w:cs="Open Sans"/>
          <w:color w:val="4C4C4C"/>
          <w:sz w:val="21"/>
          <w:szCs w:val="21"/>
        </w:rPr>
      </w:pPr>
      <w:ins w:id="45" w:author="Unknown">
        <w:r w:rsidRPr="00AA5435">
          <w:rPr>
            <w:rFonts w:ascii="inherit" w:eastAsia="Times New Roman" w:hAnsi="inherit" w:cs="Open Sans"/>
            <w:b/>
            <w:bCs/>
            <w:i/>
            <w:iCs/>
            <w:color w:val="4C4C4C"/>
            <w:sz w:val="21"/>
            <w:szCs w:val="21"/>
            <w:bdr w:val="none" w:sz="0" w:space="0" w:color="auto" w:frame="1"/>
          </w:rPr>
          <w:t>9th Step:</w:t>
        </w:r>
        <w:r w:rsidRPr="00AA5435">
          <w:rPr>
            <w:rFonts w:ascii="inherit" w:eastAsia="Times New Roman" w:hAnsi="inherit" w:cs="Open Sans"/>
            <w:color w:val="4C4C4C"/>
            <w:sz w:val="21"/>
            <w:szCs w:val="21"/>
          </w:rPr>
          <w:t> Open a browser and go to URL “http://localhost/chmbac/”</w:t>
        </w:r>
      </w:ins>
    </w:p>
    <w:p w:rsidR="00AA5435" w:rsidRPr="00AA5435" w:rsidRDefault="00AA5435" w:rsidP="00AA5435">
      <w:pPr>
        <w:shd w:val="clear" w:color="auto" w:fill="FFFFFF"/>
        <w:spacing w:after="0" w:line="240" w:lineRule="auto"/>
        <w:textAlignment w:val="baseline"/>
        <w:rPr>
          <w:ins w:id="46" w:author="Unknown"/>
          <w:rFonts w:ascii="inherit" w:eastAsia="Times New Roman" w:hAnsi="inherit" w:cs="Open Sans"/>
          <w:color w:val="4C4C4C"/>
          <w:sz w:val="21"/>
          <w:szCs w:val="21"/>
        </w:rPr>
      </w:pPr>
      <w:ins w:id="47" w:author="Unknown">
        <w:r w:rsidRPr="00AA5435">
          <w:rPr>
            <w:rFonts w:ascii="inherit" w:eastAsia="Times New Roman" w:hAnsi="inherit" w:cs="Open Sans"/>
            <w:b/>
            <w:bCs/>
            <w:i/>
            <w:iCs/>
            <w:color w:val="4C4C4C"/>
            <w:sz w:val="21"/>
            <w:szCs w:val="21"/>
            <w:bdr w:val="none" w:sz="0" w:space="0" w:color="auto" w:frame="1"/>
          </w:rPr>
          <w:t>For Admin Panel</w:t>
        </w:r>
      </w:ins>
    </w:p>
    <w:p w:rsidR="00AA5435" w:rsidRPr="00AA5435" w:rsidRDefault="00AA5435" w:rsidP="00AA5435">
      <w:pPr>
        <w:shd w:val="clear" w:color="auto" w:fill="FFFFFF"/>
        <w:spacing w:after="0" w:line="240" w:lineRule="auto"/>
        <w:textAlignment w:val="baseline"/>
        <w:rPr>
          <w:ins w:id="48" w:author="Unknown"/>
          <w:rFonts w:ascii="inherit" w:eastAsia="Times New Roman" w:hAnsi="inherit" w:cs="Open Sans"/>
          <w:color w:val="4C4C4C"/>
          <w:sz w:val="21"/>
          <w:szCs w:val="21"/>
        </w:rPr>
      </w:pPr>
      <w:ins w:id="49" w:author="Unknown">
        <w:r w:rsidRPr="00AA5435">
          <w:rPr>
            <w:rFonts w:ascii="inherit" w:eastAsia="Times New Roman" w:hAnsi="inherit" w:cs="Open Sans"/>
            <w:b/>
            <w:bCs/>
            <w:color w:val="4C4C4C"/>
            <w:sz w:val="21"/>
            <w:szCs w:val="21"/>
            <w:bdr w:val="none" w:sz="0" w:space="0" w:color="auto" w:frame="1"/>
          </w:rPr>
          <w:t>Go to URL</w:t>
        </w:r>
        <w:r w:rsidRPr="00AA5435">
          <w:rPr>
            <w:rFonts w:ascii="inherit" w:eastAsia="Times New Roman" w:hAnsi="inherit" w:cs="Open Sans"/>
            <w:color w:val="4C4C4C"/>
            <w:sz w:val="21"/>
            <w:szCs w:val="21"/>
          </w:rPr>
          <w:t> “http://localhost/chmbac/admin/”</w:t>
        </w:r>
      </w:ins>
    </w:p>
    <w:p w:rsidR="00AA5435" w:rsidRPr="00AA5435" w:rsidRDefault="00AA5435" w:rsidP="00AA5435">
      <w:pPr>
        <w:shd w:val="clear" w:color="auto" w:fill="FFFFFF"/>
        <w:spacing w:after="300" w:line="240" w:lineRule="auto"/>
        <w:textAlignment w:val="baseline"/>
        <w:rPr>
          <w:ins w:id="50" w:author="Unknown"/>
          <w:rFonts w:ascii="inherit" w:eastAsia="Times New Roman" w:hAnsi="inherit" w:cs="Open Sans"/>
          <w:color w:val="4C4C4C"/>
          <w:sz w:val="21"/>
          <w:szCs w:val="21"/>
        </w:rPr>
      </w:pPr>
      <w:ins w:id="51" w:author="Unknown">
        <w:r w:rsidRPr="00AA5435">
          <w:rPr>
            <w:rFonts w:ascii="inherit" w:eastAsia="Times New Roman" w:hAnsi="inherit" w:cs="Open Sans"/>
            <w:color w:val="4C4C4C"/>
            <w:sz w:val="21"/>
            <w:szCs w:val="21"/>
          </w:rPr>
          <w:t>Provide the username and password which is provided inside the “Readme.txt” file.</w:t>
        </w:r>
      </w:ins>
    </w:p>
    <w:p w:rsidR="00AA5435" w:rsidRPr="00AA5435" w:rsidRDefault="00AA5435" w:rsidP="00AA5435">
      <w:pPr>
        <w:shd w:val="clear" w:color="auto" w:fill="FFFFFF"/>
        <w:spacing w:before="450" w:after="300" w:line="240" w:lineRule="auto"/>
        <w:textAlignment w:val="baseline"/>
        <w:outlineLvl w:val="4"/>
        <w:rPr>
          <w:ins w:id="52" w:author="Unknown"/>
          <w:rFonts w:ascii="inherit" w:eastAsia="Times New Roman" w:hAnsi="inherit" w:cs="Open Sans"/>
          <w:b/>
          <w:bCs/>
          <w:color w:val="000000"/>
          <w:sz w:val="21"/>
          <w:szCs w:val="21"/>
        </w:rPr>
      </w:pPr>
      <w:ins w:id="53" w:author="Unknown">
        <w:r w:rsidRPr="00AA5435">
          <w:rPr>
            <w:rFonts w:ascii="inherit" w:eastAsia="Times New Roman" w:hAnsi="inherit" w:cs="Open Sans"/>
            <w:b/>
            <w:bCs/>
            <w:color w:val="000000"/>
            <w:sz w:val="21"/>
            <w:szCs w:val="21"/>
          </w:rPr>
          <w:t>LOGIN DETAILS ARE PROVIDED IN “Readme.txt” FILE INSIDE THE PROJECT FOLDER</w:t>
        </w:r>
      </w:ins>
    </w:p>
    <w:p w:rsidR="00AA5435" w:rsidRPr="00AA5435" w:rsidRDefault="00AA5435" w:rsidP="00AA5435">
      <w:pPr>
        <w:shd w:val="clear" w:color="auto" w:fill="FFFFFF"/>
        <w:spacing w:line="240" w:lineRule="auto"/>
        <w:textAlignment w:val="baseline"/>
        <w:rPr>
          <w:ins w:id="54" w:author="Unknown"/>
          <w:rFonts w:ascii="inherit" w:eastAsia="Times New Roman" w:hAnsi="inherit" w:cs="Open Sans"/>
          <w:color w:val="4C4C4C"/>
          <w:sz w:val="21"/>
          <w:szCs w:val="21"/>
        </w:rPr>
      </w:pPr>
      <w:ins w:id="55" w:author="Unknown">
        <w:r w:rsidRPr="00AA5435">
          <w:rPr>
            <w:rFonts w:ascii="inherit" w:eastAsia="Times New Roman" w:hAnsi="inherit" w:cs="Open Sans"/>
            <w:color w:val="4C4C4C"/>
            <w:sz w:val="21"/>
            <w:szCs w:val="21"/>
          </w:rPr>
          <w:t>Got stuck or need help customizing Online Student Management System as per your need, go to our </w:t>
        </w:r>
        <w:r w:rsidRPr="00AA5435">
          <w:rPr>
            <w:rFonts w:ascii="inherit" w:eastAsia="Times New Roman" w:hAnsi="inherit" w:cs="Open Sans"/>
            <w:color w:val="4C4C4C"/>
            <w:sz w:val="21"/>
            <w:szCs w:val="21"/>
          </w:rPr>
          <w:fldChar w:fldCharType="begin"/>
        </w:r>
        <w:r w:rsidRPr="00AA5435">
          <w:rPr>
            <w:rFonts w:ascii="inherit" w:eastAsia="Times New Roman" w:hAnsi="inherit" w:cs="Open Sans"/>
            <w:color w:val="4C4C4C"/>
            <w:sz w:val="21"/>
            <w:szCs w:val="21"/>
          </w:rPr>
          <w:instrText xml:space="preserve"> HYPERLINK "https://code-projects.org/c/tutorial/phptutorial/" \t "_blank" </w:instrText>
        </w:r>
        <w:r w:rsidRPr="00AA5435">
          <w:rPr>
            <w:rFonts w:ascii="inherit" w:eastAsia="Times New Roman" w:hAnsi="inherit" w:cs="Open Sans"/>
            <w:color w:val="4C4C4C"/>
            <w:sz w:val="21"/>
            <w:szCs w:val="21"/>
          </w:rPr>
          <w:fldChar w:fldCharType="separate"/>
        </w:r>
        <w:r w:rsidRPr="00AA5435">
          <w:rPr>
            <w:rFonts w:ascii="inherit" w:eastAsia="Times New Roman" w:hAnsi="inherit" w:cs="Open Sans"/>
            <w:color w:val="009BFF"/>
            <w:sz w:val="21"/>
            <w:szCs w:val="21"/>
            <w:u w:val="single"/>
            <w:bdr w:val="none" w:sz="0" w:space="0" w:color="auto" w:frame="1"/>
          </w:rPr>
          <w:t>PHP tutorial</w:t>
        </w:r>
        <w:r w:rsidRPr="00AA5435">
          <w:rPr>
            <w:rFonts w:ascii="inherit" w:eastAsia="Times New Roman" w:hAnsi="inherit" w:cs="Open Sans"/>
            <w:color w:val="4C4C4C"/>
            <w:sz w:val="21"/>
            <w:szCs w:val="21"/>
          </w:rPr>
          <w:fldChar w:fldCharType="end"/>
        </w:r>
        <w:r w:rsidRPr="00AA5435">
          <w:rPr>
            <w:rFonts w:ascii="inherit" w:eastAsia="Times New Roman" w:hAnsi="inherit" w:cs="Open Sans"/>
            <w:color w:val="4C4C4C"/>
            <w:sz w:val="21"/>
            <w:szCs w:val="21"/>
          </w:rPr>
          <w:t> or just sign up to </w:t>
        </w:r>
        <w:r w:rsidRPr="00AA5435">
          <w:rPr>
            <w:rFonts w:ascii="inherit" w:eastAsia="Times New Roman" w:hAnsi="inherit" w:cs="Open Sans"/>
            <w:color w:val="4C4C4C"/>
            <w:sz w:val="21"/>
            <w:szCs w:val="21"/>
          </w:rPr>
          <w:fldChar w:fldCharType="begin"/>
        </w:r>
        <w:r w:rsidRPr="00AA5435">
          <w:rPr>
            <w:rFonts w:ascii="inherit" w:eastAsia="Times New Roman" w:hAnsi="inherit" w:cs="Open Sans"/>
            <w:color w:val="4C4C4C"/>
            <w:sz w:val="21"/>
            <w:szCs w:val="21"/>
          </w:rPr>
          <w:instrText xml:space="preserve"> HYPERLINK "https://code-projects.org/" \t "_blank" </w:instrText>
        </w:r>
        <w:r w:rsidRPr="00AA5435">
          <w:rPr>
            <w:rFonts w:ascii="inherit" w:eastAsia="Times New Roman" w:hAnsi="inherit" w:cs="Open Sans"/>
            <w:color w:val="4C4C4C"/>
            <w:sz w:val="21"/>
            <w:szCs w:val="21"/>
          </w:rPr>
          <w:fldChar w:fldCharType="separate"/>
        </w:r>
        <w:r w:rsidRPr="00AA5435">
          <w:rPr>
            <w:rFonts w:ascii="inherit" w:eastAsia="Times New Roman" w:hAnsi="inherit" w:cs="Open Sans"/>
            <w:color w:val="009BFF"/>
            <w:sz w:val="21"/>
            <w:szCs w:val="21"/>
            <w:u w:val="single"/>
            <w:bdr w:val="none" w:sz="0" w:space="0" w:color="auto" w:frame="1"/>
          </w:rPr>
          <w:t>ask your questions</w:t>
        </w:r>
        <w:r w:rsidRPr="00AA5435">
          <w:rPr>
            <w:rFonts w:ascii="inherit" w:eastAsia="Times New Roman" w:hAnsi="inherit" w:cs="Open Sans"/>
            <w:color w:val="4C4C4C"/>
            <w:sz w:val="21"/>
            <w:szCs w:val="21"/>
          </w:rPr>
          <w:fldChar w:fldCharType="end"/>
        </w:r>
        <w:r w:rsidRPr="00AA5435">
          <w:rPr>
            <w:rFonts w:ascii="inherit" w:eastAsia="Times New Roman" w:hAnsi="inherit" w:cs="Open Sans"/>
            <w:color w:val="4C4C4C"/>
            <w:sz w:val="21"/>
            <w:szCs w:val="21"/>
          </w:rPr>
          <w:t> in the forum or just comment down below and we will do our best to answer your question ASAP. </w:t>
        </w:r>
      </w:ins>
    </w:p>
    <w:p w:rsidR="00AA5435" w:rsidRDefault="00AA5435" w:rsidP="001C2DB5">
      <w:bookmarkStart w:id="56" w:name="_GoBack"/>
      <w:bookmarkEnd w:id="56"/>
    </w:p>
    <w:sectPr w:rsidR="00AA5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B5873"/>
    <w:multiLevelType w:val="multilevel"/>
    <w:tmpl w:val="F4748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0C0E7C"/>
    <w:multiLevelType w:val="multilevel"/>
    <w:tmpl w:val="B638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B3B"/>
    <w:rsid w:val="001C2DB5"/>
    <w:rsid w:val="00AA5435"/>
    <w:rsid w:val="00B157D3"/>
    <w:rsid w:val="00CD6B3B"/>
    <w:rsid w:val="00D9676C"/>
    <w:rsid w:val="00E01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54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AA543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A543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435"/>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AA543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A5435"/>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AA5435"/>
    <w:rPr>
      <w:color w:val="0000FF"/>
      <w:u w:val="single"/>
    </w:rPr>
  </w:style>
  <w:style w:type="paragraph" w:styleId="NormalWeb">
    <w:name w:val="Normal (Web)"/>
    <w:basedOn w:val="Normal"/>
    <w:uiPriority w:val="99"/>
    <w:semiHidden/>
    <w:unhideWhenUsed/>
    <w:rsid w:val="00AA54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5435"/>
    <w:rPr>
      <w:b/>
      <w:bCs/>
    </w:rPr>
  </w:style>
  <w:style w:type="character" w:styleId="Emphasis">
    <w:name w:val="Emphasis"/>
    <w:basedOn w:val="DefaultParagraphFont"/>
    <w:uiPriority w:val="20"/>
    <w:qFormat/>
    <w:rsid w:val="00AA543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54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AA543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A543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435"/>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AA543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A5435"/>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AA5435"/>
    <w:rPr>
      <w:color w:val="0000FF"/>
      <w:u w:val="single"/>
    </w:rPr>
  </w:style>
  <w:style w:type="paragraph" w:styleId="NormalWeb">
    <w:name w:val="Normal (Web)"/>
    <w:basedOn w:val="Normal"/>
    <w:uiPriority w:val="99"/>
    <w:semiHidden/>
    <w:unhideWhenUsed/>
    <w:rsid w:val="00AA54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5435"/>
    <w:rPr>
      <w:b/>
      <w:bCs/>
    </w:rPr>
  </w:style>
  <w:style w:type="character" w:styleId="Emphasis">
    <w:name w:val="Emphasis"/>
    <w:basedOn w:val="DefaultParagraphFont"/>
    <w:uiPriority w:val="20"/>
    <w:qFormat/>
    <w:rsid w:val="00AA54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335031">
      <w:bodyDiv w:val="1"/>
      <w:marLeft w:val="0"/>
      <w:marRight w:val="0"/>
      <w:marTop w:val="0"/>
      <w:marBottom w:val="0"/>
      <w:divBdr>
        <w:top w:val="none" w:sz="0" w:space="0" w:color="auto"/>
        <w:left w:val="none" w:sz="0" w:space="0" w:color="auto"/>
        <w:bottom w:val="none" w:sz="0" w:space="0" w:color="auto"/>
        <w:right w:val="none" w:sz="0" w:space="0" w:color="auto"/>
      </w:divBdr>
      <w:divsChild>
        <w:div w:id="1652371269">
          <w:marLeft w:val="0"/>
          <w:marRight w:val="0"/>
          <w:marTop w:val="0"/>
          <w:marBottom w:val="0"/>
          <w:divBdr>
            <w:top w:val="none" w:sz="0" w:space="0" w:color="auto"/>
            <w:left w:val="none" w:sz="0" w:space="0" w:color="auto"/>
            <w:bottom w:val="none" w:sz="0" w:space="0" w:color="auto"/>
            <w:right w:val="none" w:sz="0" w:space="0" w:color="auto"/>
          </w:divBdr>
        </w:div>
        <w:div w:id="2022000197">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de-projects.org/online-student-management-system-in-php-with-sourc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rojects.org/author/fabia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2020-12-07T12:37:00Z</dcterms:created>
  <dcterms:modified xsi:type="dcterms:W3CDTF">2020-12-07T19:55:00Z</dcterms:modified>
</cp:coreProperties>
</file>